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88" w:rsidRDefault="00E12C88" w:rsidP="00B53278">
      <w:pPr>
        <w:pStyle w:val="Title"/>
        <w:jc w:val="left"/>
      </w:pPr>
      <w:r>
        <w:t>Rušenje zida</w:t>
      </w:r>
      <w:r>
        <w:br/>
      </w:r>
      <w:del w:id="0" w:author="Aleksandar Plahćinski" w:date="2018-09-17T00:52:00Z">
        <w:r w:rsidDel="006669DC">
          <w:delText>Funkcionalna specifikacija</w:delText>
        </w:r>
      </w:del>
      <w:ins w:id="1" w:author="Aleksandar Plahćinski" w:date="2018-09-17T00:52:00Z">
        <w:r w:rsidR="006669DC">
          <w:t>Uputstvo</w:t>
        </w:r>
      </w:ins>
      <w:bookmarkStart w:id="2" w:name="_GoBack"/>
      <w:bookmarkEnd w:id="2"/>
    </w:p>
    <w:p w:rsidR="00E12C88" w:rsidDel="00E73AF1" w:rsidRDefault="00B759EC" w:rsidP="00D71B95">
      <w:pPr>
        <w:pStyle w:val="Heading1"/>
        <w:rPr>
          <w:del w:id="3" w:author="Aleksandar Plahćinski" w:date="2018-09-17T00:34:00Z"/>
        </w:rPr>
      </w:pPr>
      <w:ins w:id="4" w:author="Aleksandar Plahćinski" w:date="2018-09-17T00:52:00Z">
        <w:r>
          <w:t>Trenutno u razvoju.</w:t>
        </w:r>
      </w:ins>
      <w:del w:id="5" w:author="Aleksandar Plahćinski" w:date="2018-09-17T00:34:00Z">
        <w:r w:rsidR="00E12C88" w:rsidDel="00E73AF1">
          <w:delText>Uvod</w:delText>
        </w:r>
      </w:del>
    </w:p>
    <w:p w:rsidR="00306F8F" w:rsidDel="00E73AF1" w:rsidRDefault="00306F8F" w:rsidP="00D71B95">
      <w:pPr>
        <w:rPr>
          <w:del w:id="6" w:author="Aleksandar Plahćinski" w:date="2018-09-17T00:34:00Z"/>
        </w:rPr>
      </w:pPr>
      <w:del w:id="7" w:author="Aleksandar Plahćinski" w:date="2018-09-17T00:34:00Z">
        <w:r w:rsidDel="00E73AF1">
          <w:delText>Rušenje zida je video-igra za jednog igrača</w:delText>
        </w:r>
        <w:r w:rsidR="00EB4D17" w:rsidDel="00E73AF1">
          <w:delText xml:space="preserve">. Cilj igre je sakupiti što više poena koji se dobijaju uništavanjem „cigli“ i brzim prelaskom nivoa. Igrač treba da </w:delText>
        </w:r>
        <w:r w:rsidR="0042352A" w:rsidDel="00E73AF1">
          <w:delText>usmerava lopticu ka ciglama uz pomoć udarača</w:delText>
        </w:r>
      </w:del>
      <w:ins w:id="8" w:author="Igor" w:date="2018-07-14T12:30:00Z">
        <w:del w:id="9" w:author="Aleksandar Plahćinski" w:date="2018-09-17T00:34:00Z">
          <w:r w:rsidR="00B53278" w:rsidDel="00E73AF1">
            <w:rPr>
              <w:lang w:val="sr-Latn-RS"/>
            </w:rPr>
            <w:delText xml:space="preserve">pločice </w:delText>
          </w:r>
          <w:r w:rsidR="00B53278" w:rsidDel="00E73AF1">
            <w:delText>(</w:delText>
          </w:r>
          <w:r w:rsidR="00B53278" w:rsidDel="00E73AF1">
            <w:rPr>
              <w:lang w:val="en-US"/>
            </w:rPr>
            <w:delText>reketa</w:delText>
          </w:r>
          <w:r w:rsidR="00B53278" w:rsidDel="00E73AF1">
            <w:rPr>
              <w:lang w:val="sr-Latn-RS"/>
            </w:rPr>
            <w:delText>)</w:delText>
          </w:r>
        </w:del>
      </w:ins>
      <w:del w:id="10" w:author="Aleksandar Plahćinski" w:date="2018-09-17T00:34:00Z">
        <w:r w:rsidR="0042352A" w:rsidDel="00E73AF1">
          <w:delText>.</w:delText>
        </w:r>
      </w:del>
    </w:p>
    <w:p w:rsidR="00B93B44" w:rsidRPr="00B93B44" w:rsidDel="00E73AF1" w:rsidRDefault="00F84582" w:rsidP="00524578">
      <w:pPr>
        <w:pStyle w:val="Heading1"/>
        <w:rPr>
          <w:del w:id="11" w:author="Aleksandar Plahćinski" w:date="2018-09-17T00:34:00Z"/>
        </w:rPr>
      </w:pPr>
      <w:del w:id="12" w:author="Aleksandar Plahćinski" w:date="2018-09-17T00:34:00Z">
        <w:r w:rsidDel="00E73AF1">
          <w:delText>Meniji</w:delText>
        </w:r>
      </w:del>
      <w:ins w:id="13" w:author="Igor" w:date="2018-07-14T15:43:00Z">
        <w:del w:id="14" w:author="Aleksandar Plahćinski" w:date="2018-09-17T00:34:00Z">
          <w:r w:rsidR="00BF42A8" w:rsidDel="00E73AF1">
            <w:rPr>
              <w:lang w:val="sr-Latn-RS"/>
            </w:rPr>
            <w:delText xml:space="preserve"> i liste</w:delText>
          </w:r>
        </w:del>
      </w:ins>
    </w:p>
    <w:p w:rsidR="00F84582" w:rsidDel="00E73AF1" w:rsidRDefault="00F84582" w:rsidP="00D71B95">
      <w:pPr>
        <w:pStyle w:val="Heading2"/>
        <w:rPr>
          <w:del w:id="15" w:author="Aleksandar Plahćinski" w:date="2018-09-17T00:34:00Z"/>
        </w:rPr>
      </w:pPr>
      <w:del w:id="16" w:author="Aleksandar Plahćinski" w:date="2018-09-17T00:34:00Z">
        <w:r w:rsidDel="00E73AF1">
          <w:delText>Početni meni</w:delText>
        </w:r>
      </w:del>
    </w:p>
    <w:p w:rsidR="00E04766" w:rsidDel="00E73AF1" w:rsidRDefault="00F84582" w:rsidP="00524578">
      <w:pPr>
        <w:rPr>
          <w:del w:id="17" w:author="Aleksandar Plahćinski" w:date="2018-09-17T00:34:00Z"/>
        </w:rPr>
      </w:pPr>
      <w:del w:id="18" w:author="Aleksandar Plahćinski" w:date="2018-09-17T00:34:00Z">
        <w:r w:rsidDel="00E73AF1">
          <w:delText xml:space="preserve">Početni meni se pojavljuje prilikom pokretanja igre i nakon završetka jedne partije. </w:delText>
        </w:r>
        <w:r w:rsidR="00E04766" w:rsidDel="00E73AF1">
          <w:delText>U meniju se nalaze stavke:</w:delText>
        </w:r>
      </w:del>
    </w:p>
    <w:p w:rsidR="00E04766" w:rsidDel="00E73AF1" w:rsidRDefault="00E04766" w:rsidP="00D71B95">
      <w:pPr>
        <w:pStyle w:val="ListParagraph"/>
        <w:numPr>
          <w:ilvl w:val="0"/>
          <w:numId w:val="13"/>
        </w:numPr>
        <w:rPr>
          <w:del w:id="19" w:author="Aleksandar Plahćinski" w:date="2018-09-17T00:34:00Z"/>
        </w:rPr>
      </w:pPr>
      <w:del w:id="20" w:author="Aleksandar Plahćinski" w:date="2018-09-17T00:34:00Z">
        <w:r w:rsidDel="00E73AF1">
          <w:delText>Nova igra – započinje novu partiju</w:delText>
        </w:r>
      </w:del>
      <w:ins w:id="21" w:author="Igor" w:date="2018-07-14T12:31:00Z">
        <w:del w:id="22" w:author="Aleksandar Plahćinski" w:date="2018-09-17T00:34:00Z">
          <w:r w:rsidR="00B53278" w:rsidDel="00E73AF1">
            <w:rPr>
              <w:lang w:val="sr-Latn-RS"/>
            </w:rPr>
            <w:delText>igru</w:delText>
          </w:r>
        </w:del>
      </w:ins>
    </w:p>
    <w:p w:rsidR="00E04766" w:rsidDel="00E73AF1" w:rsidRDefault="00E04766" w:rsidP="00D71B95">
      <w:pPr>
        <w:pStyle w:val="ListParagraph"/>
        <w:numPr>
          <w:ilvl w:val="0"/>
          <w:numId w:val="13"/>
        </w:numPr>
        <w:rPr>
          <w:del w:id="23" w:author="Aleksandar Plahćinski" w:date="2018-09-17T00:34:00Z"/>
        </w:rPr>
      </w:pPr>
      <w:del w:id="24" w:author="Aleksandar Plahćinski" w:date="2018-09-17T00:34:00Z">
        <w:r w:rsidDel="00E73AF1">
          <w:delText>Opcije – otvara meni sa opcijama</w:delText>
        </w:r>
      </w:del>
    </w:p>
    <w:p w:rsidR="00E04766" w:rsidRPr="00B53278" w:rsidDel="00E73AF1" w:rsidRDefault="00E04766" w:rsidP="00D71B95">
      <w:pPr>
        <w:pStyle w:val="ListParagraph"/>
        <w:numPr>
          <w:ilvl w:val="0"/>
          <w:numId w:val="13"/>
        </w:numPr>
        <w:rPr>
          <w:ins w:id="25" w:author="Igor" w:date="2018-07-14T12:31:00Z"/>
          <w:del w:id="26" w:author="Aleksandar Plahćinski" w:date="2018-09-17T00:34:00Z"/>
          <w:rPrChange w:id="27" w:author="Igor" w:date="2018-07-14T12:31:00Z">
            <w:rPr>
              <w:ins w:id="28" w:author="Igor" w:date="2018-07-14T12:31:00Z"/>
              <w:del w:id="29" w:author="Aleksandar Plahćinski" w:date="2018-09-17T00:34:00Z"/>
              <w:lang w:val="sr-Latn-RS"/>
            </w:rPr>
          </w:rPrChange>
        </w:rPr>
      </w:pPr>
      <w:del w:id="30" w:author="Aleksandar Plahćinski" w:date="2018-09-17T00:34:00Z">
        <w:r w:rsidDel="00E73AF1">
          <w:delText xml:space="preserve">Rang lista – </w:delText>
        </w:r>
        <w:r w:rsidR="00CB5ABC" w:rsidDel="00E73AF1">
          <w:delText xml:space="preserve">otvara </w:delText>
        </w:r>
        <w:r w:rsidR="006F13C2" w:rsidDel="00E73AF1">
          <w:delText>meni</w:delText>
        </w:r>
        <w:r w:rsidDel="00E73AF1">
          <w:delText xml:space="preserve"> </w:delText>
        </w:r>
      </w:del>
      <w:ins w:id="31" w:author="Igor" w:date="2018-07-14T12:31:00Z">
        <w:del w:id="32" w:author="Aleksandar Plahćinski" w:date="2018-09-17T00:34:00Z">
          <w:r w:rsidR="00B53278" w:rsidDel="00E73AF1">
            <w:rPr>
              <w:lang w:val="sr-Latn-RS"/>
            </w:rPr>
            <w:delText xml:space="preserve">listu 10 </w:delText>
          </w:r>
        </w:del>
      </w:ins>
      <w:del w:id="33" w:author="Aleksandar Plahćinski" w:date="2018-09-17T00:34:00Z">
        <w:r w:rsidDel="00E73AF1">
          <w:delText>najboljih rezultata</w:delText>
        </w:r>
      </w:del>
    </w:p>
    <w:p w:rsidR="00B53278" w:rsidRPr="00B53278" w:rsidDel="00E73AF1" w:rsidRDefault="00B53278" w:rsidP="00D71B95">
      <w:pPr>
        <w:pStyle w:val="ListParagraph"/>
        <w:numPr>
          <w:ilvl w:val="0"/>
          <w:numId w:val="13"/>
        </w:numPr>
        <w:rPr>
          <w:ins w:id="34" w:author="Igor" w:date="2018-07-14T12:32:00Z"/>
          <w:del w:id="35" w:author="Aleksandar Plahćinski" w:date="2018-09-17T00:34:00Z"/>
          <w:rPrChange w:id="36" w:author="Igor" w:date="2018-07-14T12:32:00Z">
            <w:rPr>
              <w:ins w:id="37" w:author="Igor" w:date="2018-07-14T12:32:00Z"/>
              <w:del w:id="38" w:author="Aleksandar Plahćinski" w:date="2018-09-17T00:34:00Z"/>
              <w:lang w:val="sr-Latn-RS"/>
            </w:rPr>
          </w:rPrChange>
        </w:rPr>
      </w:pPr>
      <w:ins w:id="39" w:author="Igor" w:date="2018-07-14T12:31:00Z">
        <w:del w:id="40" w:author="Aleksandar Plahćinski" w:date="2018-09-17T00:34:00Z">
          <w:r w:rsidDel="00E73AF1">
            <w:rPr>
              <w:lang w:val="sr-Latn-RS"/>
            </w:rPr>
            <w:delText xml:space="preserve">Pomoć </w:delText>
          </w:r>
        </w:del>
      </w:ins>
      <w:ins w:id="41" w:author="Igor" w:date="2018-07-14T12:32:00Z">
        <w:del w:id="42" w:author="Aleksandar Plahćinski" w:date="2018-09-17T00:34:00Z">
          <w:r w:rsidDel="00E73AF1">
            <w:rPr>
              <w:lang w:val="sr-Latn-RS"/>
            </w:rPr>
            <w:delText>–</w:delText>
          </w:r>
        </w:del>
      </w:ins>
      <w:ins w:id="43" w:author="Igor" w:date="2018-07-14T12:31:00Z">
        <w:del w:id="44" w:author="Aleksandar Plahćinski" w:date="2018-09-17T00:34:00Z">
          <w:r w:rsidDel="00E73AF1">
            <w:rPr>
              <w:lang w:val="sr-Latn-RS"/>
            </w:rPr>
            <w:delText xml:space="preserve"> otvara </w:delText>
          </w:r>
        </w:del>
      </w:ins>
      <w:ins w:id="45" w:author="Igor" w:date="2018-07-14T12:32:00Z">
        <w:del w:id="46" w:author="Aleksandar Plahćinski" w:date="2018-09-17T00:34:00Z">
          <w:r w:rsidDel="00E73AF1">
            <w:rPr>
              <w:lang w:val="sr-Latn-RS"/>
            </w:rPr>
            <w:delText>ovaj dokument</w:delText>
          </w:r>
        </w:del>
      </w:ins>
    </w:p>
    <w:p w:rsidR="00B53278" w:rsidDel="00E73AF1" w:rsidRDefault="00B53278" w:rsidP="00D71B95">
      <w:pPr>
        <w:pStyle w:val="ListParagraph"/>
        <w:numPr>
          <w:ilvl w:val="0"/>
          <w:numId w:val="13"/>
        </w:numPr>
        <w:rPr>
          <w:del w:id="47" w:author="Aleksandar Plahćinski" w:date="2018-09-17T00:34:00Z"/>
        </w:rPr>
      </w:pPr>
      <w:ins w:id="48" w:author="Igor" w:date="2018-07-14T12:32:00Z">
        <w:del w:id="49" w:author="Aleksandar Plahćinski" w:date="2018-09-17T00:34:00Z">
          <w:r w:rsidDel="00E73AF1">
            <w:rPr>
              <w:lang w:val="sr-Latn-RS"/>
            </w:rPr>
            <w:delText>O programu – otvara dijalog sa osnovnim inforamcijama o programu</w:delText>
          </w:r>
        </w:del>
      </w:ins>
    </w:p>
    <w:p w:rsidR="00E04766" w:rsidDel="00E73AF1" w:rsidRDefault="00E04766" w:rsidP="00D71B95">
      <w:pPr>
        <w:pStyle w:val="ListParagraph"/>
        <w:numPr>
          <w:ilvl w:val="0"/>
          <w:numId w:val="13"/>
        </w:numPr>
        <w:rPr>
          <w:del w:id="50" w:author="Aleksandar Plahćinski" w:date="2018-09-17T00:34:00Z"/>
        </w:rPr>
      </w:pPr>
      <w:commentRangeStart w:id="51"/>
      <w:del w:id="52" w:author="Aleksandar Plahćinski" w:date="2018-09-17T00:34:00Z">
        <w:r w:rsidDel="00E73AF1">
          <w:delText>igri</w:delText>
        </w:r>
        <w:commentRangeEnd w:id="51"/>
        <w:r w:rsidR="00B53278" w:rsidDel="00E73AF1">
          <w:rPr>
            <w:rStyle w:val="CommentReference"/>
          </w:rPr>
          <w:commentReference w:id="51"/>
        </w:r>
      </w:del>
    </w:p>
    <w:p w:rsidR="00CB5ABC" w:rsidDel="00E73AF1" w:rsidRDefault="00CB5ABC" w:rsidP="00D71B95">
      <w:pPr>
        <w:pStyle w:val="ListParagraph"/>
        <w:numPr>
          <w:ilvl w:val="0"/>
          <w:numId w:val="13"/>
        </w:numPr>
        <w:rPr>
          <w:del w:id="53" w:author="Aleksandar Plahćinski" w:date="2018-09-17T00:34:00Z"/>
        </w:rPr>
      </w:pPr>
      <w:del w:id="54" w:author="Aleksandar Plahćinski" w:date="2018-09-17T00:34:00Z">
        <w:r w:rsidDel="00E73AF1">
          <w:delText>Izlaz – zatvara prozor</w:delText>
        </w:r>
      </w:del>
    </w:p>
    <w:p w:rsidR="00CB5ABC" w:rsidDel="00E73AF1" w:rsidRDefault="00B93B44" w:rsidP="00D71B95">
      <w:pPr>
        <w:pStyle w:val="Heading2"/>
        <w:rPr>
          <w:del w:id="55" w:author="Aleksandar Plahćinski" w:date="2018-09-17T00:34:00Z"/>
        </w:rPr>
      </w:pPr>
      <w:del w:id="56" w:author="Aleksandar Plahćinski" w:date="2018-09-17T00:34:00Z">
        <w:r w:rsidDel="00E73AF1">
          <w:delText>Meni sa opcijama</w:delText>
        </w:r>
      </w:del>
    </w:p>
    <w:p w:rsidR="00B93B44" w:rsidDel="00E73AF1" w:rsidRDefault="006F13C2" w:rsidP="00D71B95">
      <w:pPr>
        <w:rPr>
          <w:del w:id="57" w:author="Aleksandar Plahćinski" w:date="2018-09-17T00:34:00Z"/>
        </w:rPr>
      </w:pPr>
      <w:del w:id="58" w:author="Aleksandar Plahćinski" w:date="2018-09-17T00:34:00Z">
        <w:r w:rsidDel="00E73AF1">
          <w:delText>U meniju sa opcijama</w:delText>
        </w:r>
        <w:r w:rsidRPr="006F13C2" w:rsidDel="00E73AF1">
          <w:delText xml:space="preserve"> se nalaze stavke:</w:delText>
        </w:r>
      </w:del>
    </w:p>
    <w:p w:rsidR="006F13C2" w:rsidDel="00E73AF1" w:rsidRDefault="006F13C2" w:rsidP="00D71B95">
      <w:pPr>
        <w:pStyle w:val="ListParagraph"/>
        <w:numPr>
          <w:ilvl w:val="0"/>
          <w:numId w:val="14"/>
        </w:numPr>
        <w:rPr>
          <w:del w:id="59" w:author="Aleksandar Plahćinski" w:date="2018-09-17T00:34:00Z"/>
        </w:rPr>
      </w:pPr>
      <w:del w:id="60" w:author="Aleksandar Plahćinski" w:date="2018-09-17T00:34:00Z">
        <w:r w:rsidDel="00E73AF1">
          <w:delText xml:space="preserve">Kontrola muzike – klikom na stavku se uključuje ili isključuje </w:delText>
        </w:r>
      </w:del>
      <w:ins w:id="61" w:author="Igor" w:date="2018-07-14T12:47:00Z">
        <w:del w:id="62" w:author="Aleksandar Plahćinski" w:date="2018-09-17T00:34:00Z">
          <w:r w:rsidR="0068340A" w:rsidDel="00E73AF1">
            <w:rPr>
              <w:lang w:val="sr-Latn-RS"/>
            </w:rPr>
            <w:delText xml:space="preserve">pozadinska </w:delText>
          </w:r>
        </w:del>
      </w:ins>
      <w:del w:id="63" w:author="Aleksandar Plahćinski" w:date="2018-09-17T00:34:00Z">
        <w:r w:rsidDel="00E73AF1">
          <w:delText>muzika u igri. Kada je muzika uključena, prikazuje se tekst „Muzika: uklj</w:delText>
        </w:r>
      </w:del>
      <w:ins w:id="64" w:author="Igor" w:date="2018-07-14T12:46:00Z">
        <w:del w:id="65" w:author="Aleksandar Plahćinski" w:date="2018-09-17T00:34:00Z">
          <w:r w:rsidR="0068340A" w:rsidDel="00E73AF1">
            <w:rPr>
              <w:lang w:val="sr-Latn-RS"/>
            </w:rPr>
            <w:delText>učena</w:delText>
          </w:r>
        </w:del>
      </w:ins>
      <w:del w:id="66" w:author="Aleksandar Plahćinski" w:date="2018-09-17T00:34:00Z">
        <w:r w:rsidDel="00E73AF1">
          <w:delText>.“, a kada je isključena, prikazuje se tekst „Muzika: isklj</w:delText>
        </w:r>
      </w:del>
      <w:ins w:id="67" w:author="Igor" w:date="2018-07-14T12:46:00Z">
        <w:del w:id="68" w:author="Aleksandar Plahćinski" w:date="2018-09-17T00:34:00Z">
          <w:r w:rsidR="0068340A" w:rsidDel="00E73AF1">
            <w:rPr>
              <w:lang w:val="sr-Latn-RS"/>
            </w:rPr>
            <w:delText>učena</w:delText>
          </w:r>
        </w:del>
      </w:ins>
      <w:del w:id="69" w:author="Aleksandar Plahćinski" w:date="2018-09-17T00:34:00Z">
        <w:r w:rsidDel="00E73AF1">
          <w:delText>.“</w:delText>
        </w:r>
      </w:del>
      <w:ins w:id="70" w:author="Igor" w:date="2018-07-14T12:48:00Z">
        <w:del w:id="71" w:author="Aleksandar Plahćinski" w:date="2018-09-17T00:34:00Z">
          <w:r w:rsidR="0068340A" w:rsidDel="00E73AF1">
            <w:rPr>
              <w:lang w:val="sr-Latn-RS"/>
            </w:rPr>
            <w:delText>.</w:delText>
          </w:r>
        </w:del>
      </w:ins>
    </w:p>
    <w:p w:rsidR="004A00A8" w:rsidRPr="004A00A8" w:rsidDel="00E73AF1" w:rsidRDefault="004A00A8" w:rsidP="00D71B95">
      <w:pPr>
        <w:pStyle w:val="ListParagraph"/>
        <w:numPr>
          <w:ilvl w:val="0"/>
          <w:numId w:val="14"/>
        </w:numPr>
        <w:rPr>
          <w:del w:id="72" w:author="Aleksandar Plahćinski" w:date="2018-09-17T00:34:00Z"/>
        </w:rPr>
      </w:pPr>
      <w:del w:id="73" w:author="Aleksandar Plahćinski" w:date="2018-09-17T00:34:00Z">
        <w:r w:rsidDel="00E73AF1">
          <w:delText>Kontrola zvučnih efekata – klikom na stavku se uključuju</w:delText>
        </w:r>
        <w:r w:rsidRPr="004A00A8" w:rsidDel="00E73AF1">
          <w:delText xml:space="preserve"> ili isklj</w:delText>
        </w:r>
        <w:r w:rsidDel="00E73AF1">
          <w:delText>učuju</w:delText>
        </w:r>
        <w:r w:rsidRPr="004A00A8" w:rsidDel="00E73AF1">
          <w:delText xml:space="preserve"> </w:delText>
        </w:r>
        <w:r w:rsidDel="00E73AF1">
          <w:delText>zvučni efekti</w:delText>
        </w:r>
        <w:r w:rsidRPr="004A00A8" w:rsidDel="00E73AF1">
          <w:delText xml:space="preserve"> u igri. Kada </w:delText>
        </w:r>
        <w:r w:rsidDel="00E73AF1">
          <w:delText>su zvučni efekti uključeni, prikazuje se tekst „Efekti: uklj</w:delText>
        </w:r>
      </w:del>
      <w:ins w:id="74" w:author="Igor" w:date="2018-07-14T12:47:00Z">
        <w:del w:id="75" w:author="Aleksandar Plahćinski" w:date="2018-09-17T00:34:00Z">
          <w:r w:rsidR="0068340A" w:rsidDel="00E73AF1">
            <w:rPr>
              <w:lang w:val="sr-Latn-RS"/>
            </w:rPr>
            <w:delText>učeni</w:delText>
          </w:r>
        </w:del>
      </w:ins>
      <w:del w:id="76" w:author="Aleksandar Plahćinski" w:date="2018-09-17T00:34:00Z">
        <w:r w:rsidDel="00E73AF1">
          <w:delText>.“, a kada su isključeni, prikazuje se tekst „Efekti</w:delText>
        </w:r>
        <w:r w:rsidRPr="004A00A8" w:rsidDel="00E73AF1">
          <w:delText>: isklj</w:delText>
        </w:r>
      </w:del>
      <w:ins w:id="77" w:author="Igor" w:date="2018-07-14T12:47:00Z">
        <w:del w:id="78" w:author="Aleksandar Plahćinski" w:date="2018-09-17T00:34:00Z">
          <w:r w:rsidR="0068340A" w:rsidDel="00E73AF1">
            <w:rPr>
              <w:lang w:val="sr-Latn-RS"/>
            </w:rPr>
            <w:delText>u</w:delText>
          </w:r>
        </w:del>
      </w:ins>
      <w:ins w:id="79" w:author="Igor" w:date="2018-07-14T12:50:00Z">
        <w:del w:id="80" w:author="Aleksandar Plahćinski" w:date="2018-09-17T00:34:00Z">
          <w:r w:rsidR="0068340A" w:rsidDel="00E73AF1">
            <w:rPr>
              <w:lang w:val="sr-Latn-RS"/>
            </w:rPr>
            <w:delText>č</w:delText>
          </w:r>
        </w:del>
      </w:ins>
      <w:ins w:id="81" w:author="Igor" w:date="2018-07-14T12:47:00Z">
        <w:del w:id="82" w:author="Aleksandar Plahćinski" w:date="2018-09-17T00:34:00Z">
          <w:r w:rsidR="0068340A" w:rsidDel="00E73AF1">
            <w:rPr>
              <w:lang w:val="sr-Latn-RS"/>
            </w:rPr>
            <w:delText>eni</w:delText>
          </w:r>
        </w:del>
      </w:ins>
      <w:del w:id="83" w:author="Aleksandar Plahćinski" w:date="2018-09-17T00:34:00Z">
        <w:r w:rsidRPr="004A00A8" w:rsidDel="00E73AF1">
          <w:delText>.“</w:delText>
        </w:r>
      </w:del>
      <w:ins w:id="84" w:author="Igor" w:date="2018-07-14T12:48:00Z">
        <w:del w:id="85" w:author="Aleksandar Plahćinski" w:date="2018-09-17T00:34:00Z">
          <w:r w:rsidR="0068340A" w:rsidDel="00E73AF1">
            <w:rPr>
              <w:lang w:val="sr-Latn-RS"/>
            </w:rPr>
            <w:delText>.</w:delText>
          </w:r>
        </w:del>
      </w:ins>
    </w:p>
    <w:p w:rsidR="006F13C2" w:rsidRPr="0068340A" w:rsidDel="00E73AF1" w:rsidRDefault="00CD2EB5" w:rsidP="00D71B95">
      <w:pPr>
        <w:pStyle w:val="ListParagraph"/>
        <w:numPr>
          <w:ilvl w:val="0"/>
          <w:numId w:val="14"/>
        </w:numPr>
        <w:rPr>
          <w:ins w:id="86" w:author="Igor" w:date="2018-07-14T12:50:00Z"/>
          <w:del w:id="87" w:author="Aleksandar Plahćinski" w:date="2018-09-17T00:34:00Z"/>
          <w:rPrChange w:id="88" w:author="Igor" w:date="2018-07-14T12:50:00Z">
            <w:rPr>
              <w:ins w:id="89" w:author="Igor" w:date="2018-07-14T12:50:00Z"/>
              <w:del w:id="90" w:author="Aleksandar Plahćinski" w:date="2018-09-17T00:34:00Z"/>
              <w:lang w:val="sr-Latn-RS"/>
            </w:rPr>
          </w:rPrChange>
        </w:rPr>
      </w:pPr>
      <w:del w:id="91" w:author="Aleksandar Plahćinski" w:date="2018-09-17T00:34:00Z">
        <w:r w:rsidDel="00E73AF1">
          <w:delText>Kontrola prikaza igre</w:delText>
        </w:r>
        <w:r w:rsidR="004A00A8" w:rsidRPr="004A00A8" w:rsidDel="00E73AF1">
          <w:delText xml:space="preserve"> – </w:delText>
        </w:r>
        <w:r w:rsidDel="00E73AF1">
          <w:delText xml:space="preserve">igra se može prikazivati u prozoru ili preko celog ekrana. Klikom na ovu stavku se menja prikaz. Kada igra koristi prikaz u </w:delText>
        </w:r>
        <w:r w:rsidR="003C2595" w:rsidDel="00E73AF1">
          <w:delText>prozoru, prikazuje se tekst „Prikaži na celom ekranu“, a kada koristi prikaz preko celog ekrana, prikazuje se tekst „Prikaži u prozoru“.</w:delText>
        </w:r>
      </w:del>
    </w:p>
    <w:p w:rsidR="003B064E" w:rsidRPr="003B064E" w:rsidDel="00E73AF1" w:rsidRDefault="003B064E" w:rsidP="00D71B95">
      <w:pPr>
        <w:pStyle w:val="ListParagraph"/>
        <w:numPr>
          <w:ilvl w:val="0"/>
          <w:numId w:val="14"/>
        </w:numPr>
        <w:rPr>
          <w:ins w:id="92" w:author="Igor" w:date="2018-07-14T13:43:00Z"/>
          <w:del w:id="93" w:author="Aleksandar Plahćinski" w:date="2018-09-17T00:34:00Z"/>
          <w:rPrChange w:id="94" w:author="Igor" w:date="2018-07-14T13:43:00Z">
            <w:rPr>
              <w:ins w:id="95" w:author="Igor" w:date="2018-07-14T13:43:00Z"/>
              <w:del w:id="96" w:author="Aleksandar Plahćinski" w:date="2018-09-17T00:34:00Z"/>
              <w:lang w:val="sr-Latn-RS"/>
            </w:rPr>
          </w:rPrChange>
        </w:rPr>
      </w:pPr>
      <w:ins w:id="97" w:author="Igor" w:date="2018-07-14T13:43:00Z">
        <w:del w:id="98" w:author="Aleksandar Plahćinski" w:date="2018-09-17T00:34:00Z">
          <w:r w:rsidDel="00E73AF1">
            <w:rPr>
              <w:lang w:val="sr-Latn-RS"/>
            </w:rPr>
            <w:delText xml:space="preserve">Boja pozadine </w:delText>
          </w:r>
        </w:del>
      </w:ins>
      <w:ins w:id="99" w:author="Igor" w:date="2018-07-14T13:44:00Z">
        <w:del w:id="100" w:author="Aleksandar Plahćinski" w:date="2018-09-17T00:34:00Z">
          <w:r w:rsidDel="00E73AF1">
            <w:rPr>
              <w:lang w:val="sr-Latn-RS"/>
            </w:rPr>
            <w:delText>–</w:delText>
          </w:r>
        </w:del>
      </w:ins>
      <w:ins w:id="101" w:author="Igor" w:date="2018-07-14T13:43:00Z">
        <w:del w:id="102" w:author="Aleksandar Plahćinski" w:date="2018-09-17T00:34:00Z">
          <w:r w:rsidDel="00E73AF1">
            <w:rPr>
              <w:lang w:val="sr-Latn-RS"/>
            </w:rPr>
            <w:delText xml:space="preserve"> bira </w:delText>
          </w:r>
        </w:del>
      </w:ins>
      <w:ins w:id="103" w:author="Igor" w:date="2018-07-14T13:44:00Z">
        <w:del w:id="104" w:author="Aleksandar Plahćinski" w:date="2018-09-17T00:34:00Z">
          <w:r w:rsidDel="00E73AF1">
            <w:rPr>
              <w:lang w:val="sr-Latn-RS"/>
            </w:rPr>
            <w:delText>se iz dijaloga za izbor boje.</w:delText>
          </w:r>
        </w:del>
      </w:ins>
    </w:p>
    <w:p w:rsidR="0068340A" w:rsidDel="00E73AF1" w:rsidRDefault="0068340A" w:rsidP="00D71B95">
      <w:pPr>
        <w:pStyle w:val="ListParagraph"/>
        <w:numPr>
          <w:ilvl w:val="0"/>
          <w:numId w:val="14"/>
        </w:numPr>
        <w:rPr>
          <w:del w:id="105" w:author="Aleksandar Plahćinski" w:date="2018-09-17T00:34:00Z"/>
        </w:rPr>
      </w:pPr>
      <w:ins w:id="106" w:author="Igor" w:date="2018-07-14T12:50:00Z">
        <w:del w:id="107" w:author="Aleksandar Plahćinski" w:date="2018-09-17T00:34:00Z">
          <w:r w:rsidDel="00E73AF1">
            <w:rPr>
              <w:lang w:val="sr-Latn-RS"/>
            </w:rPr>
            <w:delText xml:space="preserve">Pozadinska slika – </w:delText>
          </w:r>
          <w:commentRangeStart w:id="108"/>
          <w:r w:rsidDel="00E73AF1">
            <w:rPr>
              <w:lang w:val="sr-Latn-RS"/>
            </w:rPr>
            <w:delText xml:space="preserve">iz padajuće liste </w:delText>
          </w:r>
        </w:del>
      </w:ins>
      <w:commentRangeEnd w:id="108"/>
      <w:ins w:id="109" w:author="Igor" w:date="2018-07-14T12:51:00Z">
        <w:del w:id="110" w:author="Aleksandar Plahćinski" w:date="2018-09-17T00:34:00Z">
          <w:r w:rsidDel="00E73AF1">
            <w:rPr>
              <w:rStyle w:val="CommentReference"/>
            </w:rPr>
            <w:commentReference w:id="108"/>
          </w:r>
        </w:del>
      </w:ins>
      <w:ins w:id="111" w:author="Igor" w:date="2018-07-14T12:50:00Z">
        <w:del w:id="112" w:author="Aleksandar Plahćinski" w:date="2018-09-17T00:34:00Z">
          <w:r w:rsidDel="00E73AF1">
            <w:rPr>
              <w:lang w:val="sr-Latn-RS"/>
            </w:rPr>
            <w:delText>se bira pozadinska slika</w:delText>
          </w:r>
        </w:del>
      </w:ins>
      <w:ins w:id="113" w:author="Igor" w:date="2018-07-14T12:52:00Z">
        <w:del w:id="114" w:author="Aleksandar Plahćinski" w:date="2018-09-17T00:34:00Z">
          <w:r w:rsidDel="00E73AF1">
            <w:rPr>
              <w:lang w:val="sr-Latn-RS"/>
            </w:rPr>
            <w:delText xml:space="preserve">, koja se </w:delText>
          </w:r>
        </w:del>
      </w:ins>
      <w:ins w:id="115" w:author="Igor" w:date="2018-07-14T13:44:00Z">
        <w:del w:id="116" w:author="Aleksandar Plahćinski" w:date="2018-09-17T00:34:00Z">
          <w:r w:rsidR="003B064E" w:rsidDel="00E73AF1">
            <w:rPr>
              <w:lang w:val="sr-Latn-RS"/>
            </w:rPr>
            <w:delText xml:space="preserve">odmah </w:delText>
          </w:r>
        </w:del>
      </w:ins>
      <w:ins w:id="117" w:author="Igor" w:date="2018-07-14T12:52:00Z">
        <w:del w:id="118" w:author="Aleksandar Plahćinski" w:date="2018-09-17T00:34:00Z">
          <w:r w:rsidDel="00E73AF1">
            <w:rPr>
              <w:lang w:val="sr-Latn-RS"/>
            </w:rPr>
            <w:delText>prikazuje</w:delText>
          </w:r>
        </w:del>
      </w:ins>
      <w:ins w:id="119" w:author="Igor" w:date="2018-07-14T13:44:00Z">
        <w:del w:id="120" w:author="Aleksandar Plahćinski" w:date="2018-09-17T00:34:00Z">
          <w:r w:rsidR="003B064E" w:rsidDel="00E73AF1">
            <w:rPr>
              <w:lang w:val="sr-Latn-RS"/>
            </w:rPr>
            <w:delText xml:space="preserve"> pored padauće liste</w:delText>
          </w:r>
        </w:del>
      </w:ins>
      <w:ins w:id="121" w:author="Igor" w:date="2018-07-14T13:45:00Z">
        <w:del w:id="122" w:author="Aleksandar Plahćinski" w:date="2018-09-17T00:34:00Z">
          <w:r w:rsidR="003B064E" w:rsidDel="00E73AF1">
            <w:rPr>
              <w:lang w:val="sr-Latn-RS"/>
            </w:rPr>
            <w:delText>. Podrazumevano je da nema slike, a kad je slika izabrana omogućave se izbor načina prikaza slike:</w:delText>
          </w:r>
        </w:del>
      </w:ins>
      <w:ins w:id="123" w:author="Igor" w:date="2018-07-14T12:52:00Z">
        <w:del w:id="124" w:author="Aleksandar Plahćinski" w:date="2018-09-17T00:34:00Z">
          <w:r w:rsidDel="00E73AF1">
            <w:rPr>
              <w:lang w:val="sr-Latn-RS"/>
            </w:rPr>
            <w:delText xml:space="preserve"> </w:delText>
          </w:r>
        </w:del>
      </w:ins>
      <w:ins w:id="125" w:author="Igor" w:date="2018-07-14T12:53:00Z">
        <w:del w:id="126" w:author="Aleksandar Plahćinski" w:date="2018-09-17T00:34:00Z">
          <w:r w:rsidDel="00E73AF1">
            <w:rPr>
              <w:lang w:val="sr-Latn-RS"/>
            </w:rPr>
            <w:delText xml:space="preserve">(1) </w:delText>
          </w:r>
        </w:del>
      </w:ins>
      <w:ins w:id="127" w:author="Igor" w:date="2018-07-14T12:52:00Z">
        <w:del w:id="128" w:author="Aleksandar Plahćinski" w:date="2018-09-17T00:34:00Z">
          <w:r w:rsidDel="00E73AF1">
            <w:rPr>
              <w:lang w:val="sr-Latn-RS"/>
            </w:rPr>
            <w:delText xml:space="preserve">na sliku </w:delText>
          </w:r>
        </w:del>
      </w:ins>
      <w:ins w:id="129" w:author="Igor" w:date="2018-07-14T13:46:00Z">
        <w:del w:id="130" w:author="Aleksandar Plahćinski" w:date="2018-09-17T00:34:00Z">
          <w:r w:rsidR="003B064E" w:rsidDel="00E73AF1">
            <w:rPr>
              <w:lang w:val="sr-Latn-RS"/>
            </w:rPr>
            <w:delText xml:space="preserve">se </w:delText>
          </w:r>
        </w:del>
      </w:ins>
      <w:ins w:id="131" w:author="Igor" w:date="2018-07-14T12:52:00Z">
        <w:del w:id="132" w:author="Aleksandar Plahćinski" w:date="2018-09-17T00:34:00Z">
          <w:r w:rsidDel="00E73AF1">
            <w:rPr>
              <w:lang w:val="sr-Latn-RS"/>
            </w:rPr>
            <w:delText>primenjuje mozaički efekat</w:delText>
          </w:r>
        </w:del>
      </w:ins>
      <w:ins w:id="133" w:author="Igor" w:date="2018-07-14T13:46:00Z">
        <w:del w:id="134" w:author="Aleksandar Plahćinski" w:date="2018-09-17T00:34:00Z">
          <w:r w:rsidR="003B064E" w:rsidDel="00E73AF1">
            <w:rPr>
              <w:lang w:val="sr-Latn-RS"/>
            </w:rPr>
            <w:delText>,</w:delText>
          </w:r>
        </w:del>
      </w:ins>
      <w:ins w:id="135" w:author="Igor" w:date="2018-07-14T12:52:00Z">
        <w:del w:id="136" w:author="Aleksandar Plahćinski" w:date="2018-09-17T00:34:00Z">
          <w:r w:rsidDel="00E73AF1">
            <w:rPr>
              <w:lang w:val="sr-Latn-RS"/>
            </w:rPr>
            <w:delText xml:space="preserve"> </w:delText>
          </w:r>
        </w:del>
      </w:ins>
      <w:ins w:id="137" w:author="Igor" w:date="2018-07-14T12:53:00Z">
        <w:del w:id="138" w:author="Aleksandar Plahćinski" w:date="2018-09-17T00:34:00Z">
          <w:r w:rsidDel="00E73AF1">
            <w:rPr>
              <w:lang w:val="sr-Latn-RS"/>
            </w:rPr>
            <w:delText xml:space="preserve">(2) </w:delText>
          </w:r>
        </w:del>
      </w:ins>
      <w:ins w:id="139" w:author="Igor" w:date="2018-07-14T13:46:00Z">
        <w:del w:id="140" w:author="Aleksandar Plahćinski" w:date="2018-09-17T00:34:00Z">
          <w:r w:rsidR="003B064E" w:rsidDel="00E73AF1">
            <w:rPr>
              <w:lang w:val="sr-Latn-RS"/>
            </w:rPr>
            <w:delText xml:space="preserve">slika se </w:delText>
          </w:r>
        </w:del>
      </w:ins>
      <w:ins w:id="141" w:author="Igor" w:date="2018-07-14T13:48:00Z">
        <w:del w:id="142" w:author="Aleksandar Plahćinski" w:date="2018-09-17T00:34:00Z">
          <w:r w:rsidR="003B064E" w:rsidDel="00E73AF1">
            <w:rPr>
              <w:lang w:val="sr-Latn-RS"/>
            </w:rPr>
            <w:delText xml:space="preserve">centrira a zatim </w:delText>
          </w:r>
        </w:del>
      </w:ins>
      <w:ins w:id="143" w:author="Igor" w:date="2018-07-14T12:52:00Z">
        <w:del w:id="144" w:author="Aleksandar Plahćinski" w:date="2018-09-17T00:34:00Z">
          <w:r w:rsidDel="00E73AF1">
            <w:rPr>
              <w:lang w:val="sr-Latn-RS"/>
            </w:rPr>
            <w:delText>rasteže</w:delText>
          </w:r>
        </w:del>
      </w:ins>
      <w:ins w:id="145" w:author="Igor" w:date="2018-07-14T13:49:00Z">
        <w:del w:id="146" w:author="Aleksandar Plahćinski" w:date="2018-09-17T00:34:00Z">
          <w:r w:rsidR="003B064E" w:rsidDel="00E73AF1">
            <w:rPr>
              <w:lang w:val="sr-Latn-RS"/>
            </w:rPr>
            <w:delText xml:space="preserve"> ili skuplja</w:delText>
          </w:r>
        </w:del>
      </w:ins>
      <w:ins w:id="147" w:author="Igor" w:date="2018-07-14T12:52:00Z">
        <w:del w:id="148" w:author="Aleksandar Plahćinski" w:date="2018-09-17T00:34:00Z">
          <w:r w:rsidDel="00E73AF1">
            <w:rPr>
              <w:lang w:val="sr-Latn-RS"/>
            </w:rPr>
            <w:delText xml:space="preserve"> </w:delText>
          </w:r>
        </w:del>
      </w:ins>
      <w:ins w:id="149" w:author="Igor" w:date="2018-07-14T13:50:00Z">
        <w:del w:id="150" w:author="Aleksandar Plahćinski" w:date="2018-09-17T00:34:00Z">
          <w:r w:rsidR="003B064E" w:rsidDel="00E73AF1">
            <w:rPr>
              <w:lang w:val="sr-Latn-RS"/>
            </w:rPr>
            <w:delText xml:space="preserve">jednakim skala faktorom po obe dimenzije, </w:delText>
          </w:r>
        </w:del>
      </w:ins>
      <w:ins w:id="151" w:author="Igor" w:date="2018-07-14T13:49:00Z">
        <w:del w:id="152" w:author="Aleksandar Plahćinski" w:date="2018-09-17T00:34:00Z">
          <w:r w:rsidR="003B064E" w:rsidDel="00E73AF1">
            <w:rPr>
              <w:lang w:val="sr-Latn-RS"/>
            </w:rPr>
            <w:delText xml:space="preserve">tako da se idealno uklopi u prostor za igru po </w:delText>
          </w:r>
        </w:del>
      </w:ins>
      <w:ins w:id="153" w:author="Igor" w:date="2018-07-14T15:42:00Z">
        <w:del w:id="154" w:author="Aleksandar Plahćinski" w:date="2018-09-17T00:34:00Z">
          <w:r w:rsidR="00BF42A8" w:rsidDel="00E73AF1">
            <w:rPr>
              <w:lang w:val="sr-Latn-RS"/>
            </w:rPr>
            <w:delText xml:space="preserve">jednoj </w:delText>
          </w:r>
        </w:del>
      </w:ins>
      <w:ins w:id="155" w:author="Igor" w:date="2018-07-14T13:49:00Z">
        <w:del w:id="156" w:author="Aleksandar Plahćinski" w:date="2018-09-17T00:34:00Z">
          <w:r w:rsidR="003B064E" w:rsidDel="00E73AF1">
            <w:rPr>
              <w:lang w:val="sr-Latn-RS"/>
            </w:rPr>
            <w:delText>dimenziji</w:delText>
          </w:r>
        </w:del>
      </w:ins>
      <w:ins w:id="157" w:author="Igor" w:date="2018-07-14T13:50:00Z">
        <w:del w:id="158" w:author="Aleksandar Plahćinski" w:date="2018-09-17T00:34:00Z">
          <w:r w:rsidR="003B064E" w:rsidDel="00E73AF1">
            <w:rPr>
              <w:lang w:val="sr-Latn-RS"/>
            </w:rPr>
            <w:delText xml:space="preserve"> uz </w:delText>
          </w:r>
        </w:del>
      </w:ins>
      <w:ins w:id="159" w:author="Igor" w:date="2018-07-14T13:47:00Z">
        <w:del w:id="160" w:author="Aleksandar Plahćinski" w:date="2018-09-17T00:34:00Z">
          <w:r w:rsidR="003B064E" w:rsidDel="00E73AF1">
            <w:rPr>
              <w:lang w:val="sr-Latn-RS"/>
            </w:rPr>
            <w:delText>odseca</w:delText>
          </w:r>
        </w:del>
      </w:ins>
      <w:ins w:id="161" w:author="Igor" w:date="2018-07-14T13:50:00Z">
        <w:del w:id="162" w:author="Aleksandar Plahćinski" w:date="2018-09-17T00:34:00Z">
          <w:r w:rsidR="003B064E" w:rsidDel="00E73AF1">
            <w:rPr>
              <w:lang w:val="sr-Latn-RS"/>
            </w:rPr>
            <w:delText>nje</w:delText>
          </w:r>
        </w:del>
      </w:ins>
      <w:ins w:id="163" w:author="Igor" w:date="2018-07-14T13:47:00Z">
        <w:del w:id="164" w:author="Aleksandar Plahćinski" w:date="2018-09-17T00:34:00Z">
          <w:r w:rsidR="003B064E" w:rsidDel="00E73AF1">
            <w:rPr>
              <w:lang w:val="sr-Latn-RS"/>
            </w:rPr>
            <w:delText xml:space="preserve"> po drugoj dimenziji</w:delText>
          </w:r>
        </w:del>
      </w:ins>
      <w:ins w:id="165" w:author="Igor" w:date="2018-07-14T12:52:00Z">
        <w:del w:id="166" w:author="Aleksandar Plahćinski" w:date="2018-09-17T00:34:00Z">
          <w:r w:rsidDel="00E73AF1">
            <w:rPr>
              <w:lang w:val="sr-Latn-RS"/>
            </w:rPr>
            <w:delText xml:space="preserve">, </w:delText>
          </w:r>
        </w:del>
      </w:ins>
      <w:ins w:id="167" w:author="Igor" w:date="2018-07-14T12:53:00Z">
        <w:del w:id="168" w:author="Aleksandar Plahćinski" w:date="2018-09-17T00:34:00Z">
          <w:r w:rsidDel="00E73AF1">
            <w:rPr>
              <w:lang w:val="sr-Latn-RS"/>
            </w:rPr>
            <w:delText xml:space="preserve">(3) </w:delText>
          </w:r>
        </w:del>
      </w:ins>
      <w:ins w:id="169" w:author="Igor" w:date="2018-07-14T13:48:00Z">
        <w:del w:id="170" w:author="Aleksandar Plahćinski" w:date="2018-09-17T00:34:00Z">
          <w:r w:rsidR="003B064E" w:rsidDel="00E73AF1">
            <w:rPr>
              <w:lang w:val="sr-Latn-RS"/>
            </w:rPr>
            <w:delText xml:space="preserve">slika se </w:delText>
          </w:r>
        </w:del>
      </w:ins>
      <w:ins w:id="171" w:author="Igor" w:date="2018-07-14T12:55:00Z">
        <w:del w:id="172" w:author="Aleksandar Plahćinski" w:date="2018-09-17T00:34:00Z">
          <w:r w:rsidR="00CF7444" w:rsidDel="00E73AF1">
            <w:rPr>
              <w:lang w:val="sr-Latn-RS"/>
            </w:rPr>
            <w:delText xml:space="preserve">centrira i po potrebi </w:delText>
          </w:r>
        </w:del>
      </w:ins>
      <w:ins w:id="173" w:author="Igor" w:date="2018-07-14T12:53:00Z">
        <w:del w:id="174" w:author="Aleksandar Plahćinski" w:date="2018-09-17T00:34:00Z">
          <w:r w:rsidDel="00E73AF1">
            <w:rPr>
              <w:lang w:val="sr-Latn-RS"/>
            </w:rPr>
            <w:delText>odseca po širini</w:delText>
          </w:r>
        </w:del>
      </w:ins>
      <w:ins w:id="175" w:author="Igor" w:date="2018-07-14T15:42:00Z">
        <w:del w:id="176" w:author="Aleksandar Plahćinski" w:date="2018-09-17T00:34:00Z">
          <w:r w:rsidR="00BF42A8" w:rsidDel="00E73AF1">
            <w:rPr>
              <w:lang w:val="sr-Latn-RS"/>
            </w:rPr>
            <w:delText xml:space="preserve"> i</w:delText>
          </w:r>
        </w:del>
      </w:ins>
      <w:ins w:id="177" w:author="Igor" w:date="2018-07-14T12:53:00Z">
        <w:del w:id="178" w:author="Aleksandar Plahćinski" w:date="2018-09-17T00:34:00Z">
          <w:r w:rsidDel="00E73AF1">
            <w:rPr>
              <w:lang w:val="sr-Latn-RS"/>
            </w:rPr>
            <w:delText xml:space="preserve"> visini</w:delText>
          </w:r>
        </w:del>
      </w:ins>
      <w:ins w:id="179" w:author="Igor" w:date="2018-07-14T12:54:00Z">
        <w:del w:id="180" w:author="Aleksandar Plahćinski" w:date="2018-09-17T00:34:00Z">
          <w:r w:rsidR="00CF7444" w:rsidDel="00E73AF1">
            <w:rPr>
              <w:lang w:val="sr-Latn-RS"/>
            </w:rPr>
            <w:delText>.</w:delText>
          </w:r>
        </w:del>
      </w:ins>
    </w:p>
    <w:p w:rsidR="003C2595" w:rsidDel="00E73AF1" w:rsidRDefault="003C2595" w:rsidP="00D71B95">
      <w:pPr>
        <w:pStyle w:val="ListParagraph"/>
        <w:numPr>
          <w:ilvl w:val="0"/>
          <w:numId w:val="14"/>
        </w:numPr>
        <w:rPr>
          <w:del w:id="181" w:author="Aleksandar Plahćinski" w:date="2018-09-17T00:34:00Z"/>
        </w:rPr>
      </w:pPr>
      <w:del w:id="182" w:author="Aleksandar Plahćinski" w:date="2018-09-17T00:34:00Z">
        <w:r w:rsidDel="00E73AF1">
          <w:delText>Nazad – prelazi na prethodni meni (početni meni ili meni pauze)</w:delText>
        </w:r>
      </w:del>
    </w:p>
    <w:p w:rsidR="00B93B44" w:rsidDel="00E73AF1" w:rsidRDefault="006F13C2" w:rsidP="00D71B95">
      <w:pPr>
        <w:pStyle w:val="Heading2"/>
        <w:rPr>
          <w:del w:id="183" w:author="Aleksandar Plahćinski" w:date="2018-09-17T00:34:00Z"/>
        </w:rPr>
      </w:pPr>
      <w:del w:id="184" w:author="Aleksandar Plahćinski" w:date="2018-09-17T00:34:00Z">
        <w:r w:rsidDel="00E73AF1">
          <w:delText xml:space="preserve">Meni </w:delText>
        </w:r>
      </w:del>
      <w:ins w:id="185" w:author="Igor" w:date="2018-07-14T12:32:00Z">
        <w:del w:id="186" w:author="Aleksandar Plahćinski" w:date="2018-09-17T00:34:00Z">
          <w:r w:rsidR="00B53278" w:rsidDel="00E73AF1">
            <w:rPr>
              <w:lang w:val="sr-Latn-RS"/>
            </w:rPr>
            <w:delText>Lista</w:delText>
          </w:r>
          <w:r w:rsidR="00B53278" w:rsidDel="00E73AF1">
            <w:delText xml:space="preserve"> </w:delText>
          </w:r>
        </w:del>
      </w:ins>
      <w:del w:id="187" w:author="Aleksandar Plahćinski" w:date="2018-09-17T00:34:00Z">
        <w:r w:rsidDel="00E73AF1">
          <w:delText>najboljih rezultata</w:delText>
        </w:r>
      </w:del>
    </w:p>
    <w:p w:rsidR="003C2595" w:rsidDel="00E73AF1" w:rsidRDefault="003C2595" w:rsidP="00D71B95">
      <w:pPr>
        <w:rPr>
          <w:del w:id="188" w:author="Aleksandar Plahćinski" w:date="2018-09-17T00:34:00Z"/>
        </w:rPr>
      </w:pPr>
      <w:del w:id="189" w:author="Aleksandar Plahćinski" w:date="2018-09-17T00:34:00Z">
        <w:r w:rsidDel="00E73AF1">
          <w:delText>U ovo</w:delText>
        </w:r>
      </w:del>
      <w:ins w:id="190" w:author="Igor" w:date="2018-07-14T12:32:00Z">
        <w:del w:id="191" w:author="Aleksandar Plahćinski" w:date="2018-09-17T00:34:00Z">
          <w:r w:rsidR="00B53278" w:rsidDel="00E73AF1">
            <w:rPr>
              <w:lang w:val="sr-Latn-RS"/>
            </w:rPr>
            <w:delText>j listi</w:delText>
          </w:r>
        </w:del>
      </w:ins>
      <w:del w:id="192" w:author="Aleksandar Plahćinski" w:date="2018-09-17T00:34:00Z">
        <w:r w:rsidDel="00E73AF1">
          <w:delText>m meniju se prikazuje 10 najboljih rezultata ostvarenih u ovoj igri zajedno sa imenima igrača koji su ih ostvarili. Na dnu menija se nalazi stavka „Nazad“ koja vraća početni meni.</w:delText>
        </w:r>
      </w:del>
    </w:p>
    <w:p w:rsidR="003C2595" w:rsidDel="00E73AF1" w:rsidRDefault="003C2595" w:rsidP="00D71B95">
      <w:pPr>
        <w:pStyle w:val="Heading2"/>
        <w:rPr>
          <w:del w:id="193" w:author="Aleksandar Plahćinski" w:date="2018-09-17T00:34:00Z"/>
        </w:rPr>
      </w:pPr>
      <w:del w:id="194" w:author="Aleksandar Plahćinski" w:date="2018-09-17T00:34:00Z">
        <w:r w:rsidDel="00E73AF1">
          <w:delText>Meni pauze</w:delText>
        </w:r>
      </w:del>
    </w:p>
    <w:p w:rsidR="003C2595" w:rsidDel="00E73AF1" w:rsidRDefault="003C2595" w:rsidP="00D71B95">
      <w:pPr>
        <w:rPr>
          <w:del w:id="195" w:author="Aleksandar Plahćinski" w:date="2018-09-17T00:34:00Z"/>
        </w:rPr>
      </w:pPr>
      <w:del w:id="196" w:author="Aleksandar Plahćinski" w:date="2018-09-17T00:34:00Z">
        <w:r w:rsidDel="00E73AF1">
          <w:delText xml:space="preserve">Meni pauze se otvara </w:delText>
        </w:r>
        <w:r w:rsidR="00420F48" w:rsidDel="00E73AF1">
          <w:delText>kada igrač pauzira partiju.</w:delText>
        </w:r>
        <w:r w:rsidR="00FD6CB6" w:rsidDel="00E73AF1">
          <w:delText xml:space="preserve"> U meniju se nalaze stavke:</w:delText>
        </w:r>
      </w:del>
    </w:p>
    <w:p w:rsidR="00FD6CB6" w:rsidDel="00E73AF1" w:rsidRDefault="00FD6CB6" w:rsidP="00D71B95">
      <w:pPr>
        <w:pStyle w:val="ListParagraph"/>
        <w:numPr>
          <w:ilvl w:val="0"/>
          <w:numId w:val="15"/>
        </w:numPr>
        <w:rPr>
          <w:del w:id="197" w:author="Aleksandar Plahćinski" w:date="2018-09-17T00:34:00Z"/>
        </w:rPr>
      </w:pPr>
      <w:del w:id="198" w:author="Aleksandar Plahćinski" w:date="2018-09-17T00:34:00Z">
        <w:r w:rsidDel="00E73AF1">
          <w:delText>Nastavak – zatvara se meni i nastavlja se trenutna partija</w:delText>
        </w:r>
      </w:del>
    </w:p>
    <w:p w:rsidR="00FD6CB6" w:rsidRPr="00B53278" w:rsidDel="00E73AF1" w:rsidRDefault="00FD6CB6" w:rsidP="00D71B95">
      <w:pPr>
        <w:pStyle w:val="ListParagraph"/>
        <w:numPr>
          <w:ilvl w:val="0"/>
          <w:numId w:val="15"/>
        </w:numPr>
        <w:rPr>
          <w:ins w:id="199" w:author="Igor" w:date="2018-07-14T12:33:00Z"/>
          <w:del w:id="200" w:author="Aleksandar Plahćinski" w:date="2018-09-17T00:34:00Z"/>
          <w:rPrChange w:id="201" w:author="Igor" w:date="2018-07-14T12:33:00Z">
            <w:rPr>
              <w:ins w:id="202" w:author="Igor" w:date="2018-07-14T12:33:00Z"/>
              <w:del w:id="203" w:author="Aleksandar Plahćinski" w:date="2018-09-17T00:34:00Z"/>
              <w:lang w:val="sr-Latn-RS"/>
            </w:rPr>
          </w:rPrChange>
        </w:rPr>
      </w:pPr>
      <w:del w:id="204" w:author="Aleksandar Plahćinski" w:date="2018-09-17T00:34:00Z">
        <w:r w:rsidDel="00E73AF1">
          <w:delText>Opcije – otvara meni sa opcijama</w:delText>
        </w:r>
      </w:del>
    </w:p>
    <w:p w:rsidR="00B53278" w:rsidDel="00E73AF1" w:rsidRDefault="00B53278" w:rsidP="00D71B95">
      <w:pPr>
        <w:pStyle w:val="ListParagraph"/>
        <w:numPr>
          <w:ilvl w:val="0"/>
          <w:numId w:val="15"/>
        </w:numPr>
        <w:rPr>
          <w:del w:id="205" w:author="Aleksandar Plahćinski" w:date="2018-09-17T00:34:00Z"/>
        </w:rPr>
      </w:pPr>
      <w:ins w:id="206" w:author="Igor" w:date="2018-07-14T12:33:00Z">
        <w:del w:id="207" w:author="Aleksandar Plahćinski" w:date="2018-09-17T00:34:00Z">
          <w:r w:rsidDel="00E73AF1">
            <w:rPr>
              <w:lang w:val="sr-Latn-RS"/>
            </w:rPr>
            <w:delText>Pomoć – otvara ovaj dokument</w:delText>
          </w:r>
        </w:del>
      </w:ins>
    </w:p>
    <w:p w:rsidR="00FD6CB6" w:rsidDel="00E73AF1" w:rsidRDefault="00FD6CB6" w:rsidP="00D71B95">
      <w:pPr>
        <w:pStyle w:val="ListParagraph"/>
        <w:numPr>
          <w:ilvl w:val="0"/>
          <w:numId w:val="15"/>
        </w:numPr>
        <w:rPr>
          <w:del w:id="208" w:author="Aleksandar Plahćinski" w:date="2018-09-17T00:34:00Z"/>
        </w:rPr>
      </w:pPr>
      <w:del w:id="209" w:author="Aleksandar Plahćinski" w:date="2018-09-17T00:34:00Z">
        <w:r w:rsidDel="00E73AF1">
          <w:delText>Izlaz – zatvara prozor</w:delText>
        </w:r>
      </w:del>
    </w:p>
    <w:p w:rsidR="00B93B44" w:rsidDel="00E73AF1" w:rsidRDefault="00F21753" w:rsidP="00D71B95">
      <w:pPr>
        <w:pStyle w:val="Heading1"/>
        <w:rPr>
          <w:del w:id="210" w:author="Aleksandar Plahćinski" w:date="2018-09-17T00:34:00Z"/>
        </w:rPr>
      </w:pPr>
      <w:del w:id="211" w:author="Aleksandar Plahćinski" w:date="2018-09-17T00:34:00Z">
        <w:r w:rsidDel="00E73AF1">
          <w:delText>Izvođenje igre</w:delText>
        </w:r>
      </w:del>
    </w:p>
    <w:p w:rsidR="00FA3F3D" w:rsidDel="00E73AF1" w:rsidRDefault="00EC361E" w:rsidP="00977735">
      <w:pPr>
        <w:rPr>
          <w:del w:id="212" w:author="Aleksandar Plahćinski" w:date="2018-09-17T00:34:00Z"/>
        </w:rPr>
      </w:pPr>
      <w:del w:id="213" w:author="Aleksandar Plahćinski" w:date="2018-09-17T00:34:00Z">
        <w:r w:rsidDel="00E73AF1">
          <w:delText>Sa leve strane se nalazi prostor u kome se igra odvija, a s</w:delText>
        </w:r>
        <w:r w:rsidR="003A2E83" w:rsidDel="00E73AF1">
          <w:delText>a des</w:delText>
        </w:r>
        <w:r w:rsidDel="00E73AF1">
          <w:delText>ne strane su prikazani</w:delText>
        </w:r>
        <w:r w:rsidR="003A2E83" w:rsidDel="00E73AF1">
          <w:delText xml:space="preserve"> </w:delText>
        </w:r>
        <w:r w:rsidR="000E092B" w:rsidDel="00E73AF1">
          <w:delText>broj osvojenih poena</w:delText>
        </w:r>
        <w:r w:rsidR="003A2E83" w:rsidDel="00E73AF1">
          <w:delText xml:space="preserve">, vreme proteklo </w:delText>
        </w:r>
      </w:del>
      <w:ins w:id="214" w:author="Igor" w:date="2018-07-14T12:34:00Z">
        <w:del w:id="215" w:author="Aleksandar Plahćinski" w:date="2018-09-17T00:34:00Z">
          <w:r w:rsidR="00B53278" w:rsidDel="00E73AF1">
            <w:rPr>
              <w:lang w:val="sr-Latn-RS"/>
            </w:rPr>
            <w:delText>na</w:delText>
          </w:r>
        </w:del>
      </w:ins>
      <w:del w:id="216" w:author="Aleksandar Plahćinski" w:date="2018-09-17T00:34:00Z">
        <w:r w:rsidR="003A2E83" w:rsidDel="00E73AF1">
          <w:delText>u niv</w:delText>
        </w:r>
        <w:r w:rsidDel="00E73AF1">
          <w:delText xml:space="preserve">ou i broj preostalih života. U donjem delu se nalazi udarač </w:delText>
        </w:r>
      </w:del>
      <w:ins w:id="217" w:author="Igor" w:date="2018-07-14T12:34:00Z">
        <w:del w:id="218" w:author="Aleksandar Plahćinski" w:date="2018-09-17T00:34:00Z">
          <w:r w:rsidR="00B53278" w:rsidDel="00E73AF1">
            <w:rPr>
              <w:lang w:val="sr-Latn-RS"/>
            </w:rPr>
            <w:delText xml:space="preserve">pločica </w:delText>
          </w:r>
        </w:del>
      </w:ins>
      <w:del w:id="219" w:author="Aleksandar Plahćinski" w:date="2018-09-17T00:34:00Z">
        <w:r w:rsidDel="00E73AF1">
          <w:delText>koj</w:delText>
        </w:r>
      </w:del>
      <w:ins w:id="220" w:author="Igor" w:date="2018-07-14T12:34:00Z">
        <w:del w:id="221" w:author="Aleksandar Plahćinski" w:date="2018-09-17T00:34:00Z">
          <w:r w:rsidR="00B53278" w:rsidDel="00E73AF1">
            <w:rPr>
              <w:lang w:val="sr-Latn-RS"/>
            </w:rPr>
            <w:delText>o</w:delText>
          </w:r>
        </w:del>
      </w:ins>
      <w:del w:id="222" w:author="Aleksandar Plahćinski" w:date="2018-09-17T00:34:00Z">
        <w:r w:rsidDel="00E73AF1">
          <w:delText>im igrač upravlja po</w:delText>
        </w:r>
        <w:r w:rsidR="00FA3F3D" w:rsidDel="00E73AF1">
          <w:delText>meranjem miša ulevo ili udesno.</w:delText>
        </w:r>
      </w:del>
    </w:p>
    <w:p w:rsidR="00FA3F3D" w:rsidDel="00E73AF1" w:rsidRDefault="00EC361E" w:rsidP="00977735">
      <w:pPr>
        <w:rPr>
          <w:del w:id="223" w:author="Aleksandar Plahćinski" w:date="2018-09-17T00:34:00Z"/>
        </w:rPr>
      </w:pPr>
      <w:del w:id="224" w:author="Aleksandar Plahćinski" w:date="2018-09-17T00:34:00Z">
        <w:r w:rsidDel="00E73AF1">
          <w:delText xml:space="preserve">Igrač je zadužen da udaračem </w:delText>
        </w:r>
      </w:del>
      <w:ins w:id="225" w:author="Igor" w:date="2018-07-14T12:34:00Z">
        <w:del w:id="226" w:author="Aleksandar Plahćinski" w:date="2018-09-17T00:34:00Z">
          <w:r w:rsidR="00B53278" w:rsidDel="00E73AF1">
            <w:rPr>
              <w:lang w:val="sr-Latn-RS"/>
            </w:rPr>
            <w:delText xml:space="preserve">pločicom </w:delText>
          </w:r>
        </w:del>
      </w:ins>
      <w:del w:id="227" w:author="Aleksandar Plahćinski" w:date="2018-09-17T00:34:00Z">
        <w:r w:rsidDel="00E73AF1">
          <w:delText>odbija lopticu ka gornjem delu</w:delText>
        </w:r>
        <w:r w:rsidR="00D76002" w:rsidDel="00E73AF1">
          <w:delText xml:space="preserve"> kako bi lopticu usmerio ka ciglama koje treba uništiti i kako bi je sprečio da dođe do donjeg dela </w:delText>
        </w:r>
      </w:del>
      <w:ins w:id="228" w:author="Igor" w:date="2018-07-14T12:35:00Z">
        <w:del w:id="229" w:author="Aleksandar Plahćinski" w:date="2018-09-17T00:34:00Z">
          <w:r w:rsidR="00B53278" w:rsidDel="00E73AF1">
            <w:rPr>
              <w:lang w:val="sr-Latn-RS"/>
            </w:rPr>
            <w:delText xml:space="preserve">siđe ispod pločice, </w:delText>
          </w:r>
        </w:del>
      </w:ins>
      <w:del w:id="230" w:author="Aleksandar Plahćinski" w:date="2018-09-17T00:34:00Z">
        <w:r w:rsidR="00BC62A7" w:rsidDel="00E73AF1">
          <w:delText>u kom slučaju će igrač izgubiti</w:delText>
        </w:r>
        <w:r w:rsidR="00D76002" w:rsidDel="00E73AF1">
          <w:delText xml:space="preserve"> jedan život.</w:delText>
        </w:r>
        <w:r w:rsidR="000E092B" w:rsidDel="00E73AF1">
          <w:delText xml:space="preserve"> Na početku nivoa, loptica se nalazi na udaraču </w:delText>
        </w:r>
      </w:del>
      <w:ins w:id="231" w:author="Igor" w:date="2018-07-14T12:35:00Z">
        <w:del w:id="232" w:author="Aleksandar Plahćinski" w:date="2018-09-17T00:34:00Z">
          <w:r w:rsidR="00B53278" w:rsidDel="00E73AF1">
            <w:rPr>
              <w:lang w:val="sr-Latn-RS"/>
            </w:rPr>
            <w:delText xml:space="preserve">pločici </w:delText>
          </w:r>
        </w:del>
      </w:ins>
      <w:del w:id="233" w:author="Aleksandar Plahćinski" w:date="2018-09-17T00:34:00Z">
        <w:r w:rsidR="000E092B" w:rsidDel="00E73AF1">
          <w:delText>dok je igrač ne pusti levim klikom miša.</w:delText>
        </w:r>
        <w:r w:rsidR="004064A3" w:rsidDel="00E73AF1">
          <w:delText xml:space="preserve"> Loptica se kreće unutar prostora za igru</w:delText>
        </w:r>
        <w:r w:rsidR="001965F7" w:rsidDel="00E73AF1">
          <w:delText xml:space="preserve"> i odbija se od cigli, udarača </w:delText>
        </w:r>
      </w:del>
      <w:ins w:id="234" w:author="Igor" w:date="2018-07-14T12:36:00Z">
        <w:del w:id="235" w:author="Aleksandar Plahćinski" w:date="2018-09-17T00:34:00Z">
          <w:r w:rsidR="00B53278" w:rsidDel="00E73AF1">
            <w:rPr>
              <w:lang w:val="sr-Latn-RS"/>
            </w:rPr>
            <w:delText xml:space="preserve">pločice </w:delText>
          </w:r>
        </w:del>
      </w:ins>
      <w:del w:id="236" w:author="Aleksandar Plahćinski" w:date="2018-09-17T00:34:00Z">
        <w:r w:rsidR="001965F7" w:rsidDel="00E73AF1">
          <w:delText xml:space="preserve">i leve, desne i gornje ivice prostora. </w:delText>
        </w:r>
        <w:r w:rsidR="00372A1F" w:rsidDel="00E73AF1">
          <w:delText>Prilikom dodira sa ivicama od kojih se odbija, loptica zadržava brzinu koju je imala pre dodira</w:delText>
        </w:r>
        <w:r w:rsidR="00A14504" w:rsidDel="00E73AF1">
          <w:delText>, a odbija se pod uglom koji je jednak upadnom u tački dodira (</w:delText>
        </w:r>
        <w:r w:rsidR="00FE5736" w:rsidDel="00E73AF1">
          <w:delText>primenjuje se zakon elastičnog sudara</w:delText>
        </w:r>
        <w:r w:rsidR="00A14504" w:rsidDel="00E73AF1">
          <w:delText>)</w:delText>
        </w:r>
        <w:r w:rsidR="00090DCB" w:rsidDel="00E73AF1">
          <w:delText>.</w:delText>
        </w:r>
        <w:r w:rsidR="00D66D8F" w:rsidDel="00E73AF1">
          <w:delText xml:space="preserve"> </w:delText>
        </w:r>
      </w:del>
      <w:ins w:id="237" w:author="Igor" w:date="2018-07-14T12:58:00Z">
        <w:del w:id="238" w:author="Aleksandar Plahćinski" w:date="2018-09-17T00:34:00Z">
          <w:r w:rsidR="00CF7444" w:rsidDel="00E73AF1">
            <w:rPr>
              <w:lang w:val="sr-Latn-RS"/>
            </w:rPr>
            <w:delText xml:space="preserve">Pločica ima elipsodan oblik. </w:delText>
          </w:r>
        </w:del>
      </w:ins>
      <w:del w:id="239" w:author="Aleksandar Plahćinski" w:date="2018-09-17T00:34:00Z">
        <w:r w:rsidR="00D66D8F" w:rsidDel="00E73AF1">
          <w:delText xml:space="preserve">Loptica </w:delText>
        </w:r>
      </w:del>
      <w:ins w:id="240" w:author="Igor" w:date="2018-07-14T13:41:00Z">
        <w:del w:id="241" w:author="Aleksandar Plahćinski" w:date="2018-09-17T00:34:00Z">
          <w:r w:rsidR="003B064E" w:rsidDel="00E73AF1">
            <w:rPr>
              <w:lang w:val="sr-Latn-RS"/>
            </w:rPr>
            <w:delText xml:space="preserve">oštećuje ili </w:delText>
          </w:r>
        </w:del>
      </w:ins>
      <w:del w:id="242" w:author="Aleksandar Plahćinski" w:date="2018-09-17T00:34:00Z">
        <w:r w:rsidR="00D66D8F" w:rsidDel="00E73AF1">
          <w:delText xml:space="preserve">uništava cigle kada ih dodirne. </w:delText>
        </w:r>
      </w:del>
      <w:ins w:id="243" w:author="Igor" w:date="2018-07-14T13:41:00Z">
        <w:del w:id="244" w:author="Aleksandar Plahćinski" w:date="2018-09-17T00:34:00Z">
          <w:r w:rsidR="003B064E" w:rsidDel="00E73AF1">
            <w:rPr>
              <w:lang w:val="sr-Latn-RS"/>
            </w:rPr>
            <w:delText xml:space="preserve">Na prvom nivou cigla se uništava jednim pogotkom, na drugom nivou potrebna su dva pogotka da bi se cigla uništila. Jedan pogodak je </w:delText>
          </w:r>
        </w:del>
      </w:ins>
      <w:ins w:id="245" w:author="Igor" w:date="2018-07-14T15:44:00Z">
        <w:del w:id="246" w:author="Aleksandar Plahćinski" w:date="2018-09-17T00:34:00Z">
          <w:r w:rsidR="00BF42A8" w:rsidDel="00E73AF1">
            <w:rPr>
              <w:lang w:val="sr-Latn-RS"/>
            </w:rPr>
            <w:delText xml:space="preserve">samo </w:delText>
          </w:r>
        </w:del>
      </w:ins>
      <w:ins w:id="247" w:author="Igor" w:date="2018-07-14T13:41:00Z">
        <w:del w:id="248" w:author="Aleksandar Plahćinski" w:date="2018-09-17T00:34:00Z">
          <w:r w:rsidR="003B064E" w:rsidDel="00E73AF1">
            <w:rPr>
              <w:lang w:val="sr-Latn-RS"/>
            </w:rPr>
            <w:delText>oštećuje</w:delText>
          </w:r>
        </w:del>
      </w:ins>
      <w:ins w:id="249" w:author="Igor" w:date="2018-07-14T15:44:00Z">
        <w:del w:id="250" w:author="Aleksandar Plahćinski" w:date="2018-09-17T00:34:00Z">
          <w:r w:rsidR="00BF42A8" w:rsidDel="00E73AF1">
            <w:rPr>
              <w:lang w:val="sr-Latn-RS"/>
            </w:rPr>
            <w:delText>,</w:delText>
          </w:r>
        </w:del>
      </w:ins>
      <w:ins w:id="251" w:author="Igor" w:date="2018-07-14T13:41:00Z">
        <w:del w:id="252" w:author="Aleksandar Plahćinski" w:date="2018-09-17T00:34:00Z">
          <w:r w:rsidR="003B064E" w:rsidDel="00E73AF1">
            <w:rPr>
              <w:lang w:val="sr-Latn-RS"/>
            </w:rPr>
            <w:delText xml:space="preserve"> što se manifestuje promenom njene boje. Na trećem nivou cigla se unuštava tek trećim pogotkom</w:delText>
          </w:r>
        </w:del>
      </w:ins>
      <w:ins w:id="253" w:author="Igor" w:date="2018-07-14T15:44:00Z">
        <w:del w:id="254" w:author="Aleksandar Plahćinski" w:date="2018-09-17T00:34:00Z">
          <w:r w:rsidR="00BF42A8" w:rsidDel="00E73AF1">
            <w:rPr>
              <w:lang w:val="sr-Latn-RS"/>
            </w:rPr>
            <w:delText>, a prethodna dva je samo oštećuju uz promenu boje</w:delText>
          </w:r>
        </w:del>
      </w:ins>
      <w:ins w:id="255" w:author="Igor" w:date="2018-07-14T13:41:00Z">
        <w:del w:id="256" w:author="Aleksandar Plahćinski" w:date="2018-09-17T00:34:00Z">
          <w:r w:rsidR="003B064E" w:rsidDel="00E73AF1">
            <w:rPr>
              <w:lang w:val="sr-Latn-RS"/>
            </w:rPr>
            <w:delText xml:space="preserve">. </w:delText>
          </w:r>
        </w:del>
      </w:ins>
      <w:del w:id="257" w:author="Aleksandar Plahćinski" w:date="2018-09-17T00:34:00Z">
        <w:r w:rsidR="00D66D8F" w:rsidDel="00E73AF1">
          <w:delText>Da bi igrač završio nivo, potrebno je da uništi sve cigle.</w:delText>
        </w:r>
        <w:r w:rsidR="000E092B" w:rsidDel="00E73AF1">
          <w:delText xml:space="preserve"> Nakon završetka nivoa, igraču se ispisuje broj poena koje je trenutno ostvario i, </w:delText>
        </w:r>
        <w:commentRangeStart w:id="258"/>
        <w:r w:rsidR="000E092B" w:rsidDel="00E73AF1">
          <w:delText>ako je dovoljno brzo preša</w:delText>
        </w:r>
        <w:r w:rsidR="00FA3F3D" w:rsidDel="00E73AF1">
          <w:delText>o nivo, dobija i dodatne poene.</w:delText>
        </w:r>
        <w:commentRangeEnd w:id="258"/>
        <w:r w:rsidR="00CF7444" w:rsidDel="00E73AF1">
          <w:rPr>
            <w:rStyle w:val="CommentReference"/>
          </w:rPr>
          <w:commentReference w:id="258"/>
        </w:r>
      </w:del>
    </w:p>
    <w:p w:rsidR="003A2E83" w:rsidDel="00E73AF1" w:rsidRDefault="000E092B" w:rsidP="00977735">
      <w:pPr>
        <w:rPr>
          <w:del w:id="259" w:author="Aleksandar Plahćinski" w:date="2018-09-17T00:34:00Z"/>
        </w:rPr>
      </w:pPr>
      <w:del w:id="260" w:author="Aleksandar Plahćinski" w:date="2018-09-17T00:34:00Z">
        <w:r w:rsidDel="00E73AF1">
          <w:delText xml:space="preserve">Nakon završetka partije, ukoliko je igrač ostvario jedan od 10 najboljih rezultata, igra će mu ponuditi da upiše svoje ime i, nakon potvrde imena, </w:delText>
        </w:r>
        <w:r w:rsidR="00F222B6" w:rsidDel="00E73AF1">
          <w:delText>otvoriće</w:delText>
        </w:r>
        <w:r w:rsidDel="00E73AF1">
          <w:delText xml:space="preserve"> se </w:delText>
        </w:r>
        <w:r w:rsidR="00F222B6" w:rsidDel="00E73AF1">
          <w:delText>meni najboljih rezultata</w:delText>
        </w:r>
        <w:r w:rsidDel="00E73AF1">
          <w:delText xml:space="preserve"> tako da igrač može da vidi</w:delText>
        </w:r>
        <w:r w:rsidR="00C2450C" w:rsidDel="00E73AF1">
          <w:delText xml:space="preserve"> koliko je rezultat koji je ostvario dobar.</w:delText>
        </w:r>
      </w:del>
    </w:p>
    <w:p w:rsidR="00D71B95" w:rsidRPr="003A2E83" w:rsidRDefault="00D71B95" w:rsidP="00977735"/>
    <w:sectPr w:rsidR="00D71B95" w:rsidRPr="003A2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" w:author="Igor" w:date="2018-07-14T15:44:00Z" w:initials="IT">
    <w:p w:rsidR="00B53278" w:rsidRPr="00B53278" w:rsidRDefault="00B53278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lang w:val="sr-Latn-RS"/>
        </w:rPr>
        <w:t>?</w:t>
      </w:r>
    </w:p>
  </w:comment>
  <w:comment w:id="108" w:author="Igor" w:date="2018-07-14T15:44:00Z" w:initials="IT">
    <w:p w:rsidR="0068340A" w:rsidRPr="0068340A" w:rsidRDefault="0068340A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lang w:val="sr-Latn-RS"/>
        </w:rPr>
        <w:t>Ili izborom preko grupe radio dugmadi.</w:t>
      </w:r>
    </w:p>
  </w:comment>
  <w:comment w:id="258" w:author="Igor" w:date="2018-07-14T15:44:00Z" w:initials="IT">
    <w:p w:rsidR="00CF7444" w:rsidRPr="00CF7444" w:rsidRDefault="00CF7444">
      <w:pPr>
        <w:pStyle w:val="CommentText"/>
        <w:rPr>
          <w:lang w:val="sr-Latn-RS"/>
        </w:rPr>
      </w:pPr>
      <w:r>
        <w:rPr>
          <w:rStyle w:val="CommentReference"/>
        </w:rPr>
        <w:annotationRef/>
      </w:r>
      <w:r>
        <w:rPr>
          <w:lang w:val="sr-Latn-RS"/>
        </w:rPr>
        <w:t>Precizirati kako se dodeljuju poeni.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B21" w:rsidRDefault="00543B21" w:rsidP="00D71B95">
      <w:pPr>
        <w:spacing w:after="0" w:line="240" w:lineRule="auto"/>
      </w:pPr>
      <w:r>
        <w:separator/>
      </w:r>
    </w:p>
  </w:endnote>
  <w:endnote w:type="continuationSeparator" w:id="0">
    <w:p w:rsidR="00543B21" w:rsidRDefault="00543B21" w:rsidP="00D7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B21" w:rsidRDefault="00543B21" w:rsidP="00D71B95">
      <w:pPr>
        <w:spacing w:after="0" w:line="240" w:lineRule="auto"/>
      </w:pPr>
      <w:r>
        <w:separator/>
      </w:r>
    </w:p>
  </w:footnote>
  <w:footnote w:type="continuationSeparator" w:id="0">
    <w:p w:rsidR="00543B21" w:rsidRDefault="00543B21" w:rsidP="00D71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24518"/>
    <w:multiLevelType w:val="hybridMultilevel"/>
    <w:tmpl w:val="F95017D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84F16"/>
    <w:multiLevelType w:val="hybridMultilevel"/>
    <w:tmpl w:val="9ED85390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36D01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8F1693"/>
    <w:multiLevelType w:val="hybridMultilevel"/>
    <w:tmpl w:val="82C4FDC0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83A8F"/>
    <w:multiLevelType w:val="hybridMultilevel"/>
    <w:tmpl w:val="86ACEC2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B162B"/>
    <w:multiLevelType w:val="multilevel"/>
    <w:tmpl w:val="2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7C5052D"/>
    <w:multiLevelType w:val="hybridMultilevel"/>
    <w:tmpl w:val="9918B19C"/>
    <w:lvl w:ilvl="0" w:tplc="28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3DC6655"/>
    <w:multiLevelType w:val="multilevel"/>
    <w:tmpl w:val="28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4D94C04"/>
    <w:multiLevelType w:val="hybridMultilevel"/>
    <w:tmpl w:val="090A2C5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A1BB0"/>
    <w:multiLevelType w:val="hybridMultilevel"/>
    <w:tmpl w:val="EE0A822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5231E"/>
    <w:multiLevelType w:val="hybridMultilevel"/>
    <w:tmpl w:val="E13C789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A1F74"/>
    <w:multiLevelType w:val="hybridMultilevel"/>
    <w:tmpl w:val="B3D454B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CE7F0A"/>
    <w:multiLevelType w:val="hybridMultilevel"/>
    <w:tmpl w:val="07CA53F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23481"/>
    <w:multiLevelType w:val="hybridMultilevel"/>
    <w:tmpl w:val="71AE986E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E255D"/>
    <w:multiLevelType w:val="multilevel"/>
    <w:tmpl w:val="108050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13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14"/>
  </w:num>
  <w:num w:numId="12">
    <w:abstractNumId w:val="7"/>
  </w:num>
  <w:num w:numId="13">
    <w:abstractNumId w:val="8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97"/>
    <w:rsid w:val="00090DCB"/>
    <w:rsid w:val="000D56B3"/>
    <w:rsid w:val="000E092B"/>
    <w:rsid w:val="001965F7"/>
    <w:rsid w:val="002A0E37"/>
    <w:rsid w:val="002F4FDA"/>
    <w:rsid w:val="00306F8F"/>
    <w:rsid w:val="00372A1F"/>
    <w:rsid w:val="00394536"/>
    <w:rsid w:val="003A2E83"/>
    <w:rsid w:val="003A5CCE"/>
    <w:rsid w:val="003B064E"/>
    <w:rsid w:val="003C2595"/>
    <w:rsid w:val="003F35AF"/>
    <w:rsid w:val="004064A3"/>
    <w:rsid w:val="00420F48"/>
    <w:rsid w:val="0042352A"/>
    <w:rsid w:val="004A00A8"/>
    <w:rsid w:val="004C3318"/>
    <w:rsid w:val="00524578"/>
    <w:rsid w:val="00543B21"/>
    <w:rsid w:val="005C7E78"/>
    <w:rsid w:val="006669DC"/>
    <w:rsid w:val="0068108E"/>
    <w:rsid w:val="0068340A"/>
    <w:rsid w:val="006A59DF"/>
    <w:rsid w:val="006F13C2"/>
    <w:rsid w:val="008107E3"/>
    <w:rsid w:val="00835C7D"/>
    <w:rsid w:val="00854234"/>
    <w:rsid w:val="00860594"/>
    <w:rsid w:val="00864E93"/>
    <w:rsid w:val="008F75C1"/>
    <w:rsid w:val="00962BD8"/>
    <w:rsid w:val="00977735"/>
    <w:rsid w:val="009B0C97"/>
    <w:rsid w:val="009C2BA3"/>
    <w:rsid w:val="009E7CB1"/>
    <w:rsid w:val="009F2B0A"/>
    <w:rsid w:val="00A14504"/>
    <w:rsid w:val="00A37802"/>
    <w:rsid w:val="00A6597F"/>
    <w:rsid w:val="00A707ED"/>
    <w:rsid w:val="00A750AB"/>
    <w:rsid w:val="00B53278"/>
    <w:rsid w:val="00B759EC"/>
    <w:rsid w:val="00B93B44"/>
    <w:rsid w:val="00BC62A7"/>
    <w:rsid w:val="00BF0ADD"/>
    <w:rsid w:val="00BF42A8"/>
    <w:rsid w:val="00C2450C"/>
    <w:rsid w:val="00CB5ABC"/>
    <w:rsid w:val="00CC23CD"/>
    <w:rsid w:val="00CD2EB5"/>
    <w:rsid w:val="00CF4FFD"/>
    <w:rsid w:val="00CF7444"/>
    <w:rsid w:val="00D003D4"/>
    <w:rsid w:val="00D66D8F"/>
    <w:rsid w:val="00D71B95"/>
    <w:rsid w:val="00D76002"/>
    <w:rsid w:val="00E04766"/>
    <w:rsid w:val="00E12C88"/>
    <w:rsid w:val="00E54245"/>
    <w:rsid w:val="00E73AF1"/>
    <w:rsid w:val="00EB4D17"/>
    <w:rsid w:val="00EC361E"/>
    <w:rsid w:val="00EF5970"/>
    <w:rsid w:val="00F21753"/>
    <w:rsid w:val="00F222B6"/>
    <w:rsid w:val="00F84582"/>
    <w:rsid w:val="00FA3F3D"/>
    <w:rsid w:val="00FD6CB6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7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C88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8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B4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B4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4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4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4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4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4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C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C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3B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1B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1B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1B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53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2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7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59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7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C88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8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B4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B4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4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4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4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4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4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C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C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2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2C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3B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1B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1B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1B9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532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2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2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7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75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3FAE-1AF9-40FE-AEC8-C8DDE0DF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Plahćinski</dc:creator>
  <cp:keywords/>
  <dc:description/>
  <cp:lastModifiedBy>Aleksandar Plahćinski</cp:lastModifiedBy>
  <cp:revision>52</cp:revision>
  <dcterms:created xsi:type="dcterms:W3CDTF">2018-07-09T16:03:00Z</dcterms:created>
  <dcterms:modified xsi:type="dcterms:W3CDTF">2018-09-16T22:52:00Z</dcterms:modified>
</cp:coreProperties>
</file>